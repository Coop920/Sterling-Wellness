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A3" w:rsidRPr="005965D9" w:rsidRDefault="005965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u w:val="single"/>
        </w:rPr>
      </w:pPr>
      <w:proofErr w:type="spellStart"/>
      <w:r>
        <w:rPr>
          <w:rFonts w:ascii="Verdana" w:hAnsi="Verdana" w:cs="Verdana"/>
          <w:b/>
          <w:bCs/>
        </w:rPr>
        <w:t>Niki</w:t>
      </w:r>
      <w:proofErr w:type="spellEnd"/>
      <w:r>
        <w:rPr>
          <w:rFonts w:ascii="Verdana" w:hAnsi="Verdana" w:cs="Verdana"/>
          <w:b/>
          <w:bCs/>
        </w:rPr>
        <w:t xml:space="preserve"> </w:t>
      </w:r>
      <w:r w:rsidR="00AB2357" w:rsidRPr="005965D9">
        <w:rPr>
          <w:rFonts w:ascii="Verdana" w:hAnsi="Verdana" w:cs="Verdana"/>
          <w:b/>
          <w:bCs/>
        </w:rPr>
        <w:t xml:space="preserve">Frank </w:t>
      </w:r>
      <w:r w:rsidR="00D3391F">
        <w:rPr>
          <w:rFonts w:ascii="Verdana" w:hAnsi="Verdana" w:cs="Verdana"/>
          <w:b/>
          <w:bCs/>
        </w:rPr>
        <w:t>Dixon</w:t>
      </w:r>
    </w:p>
    <w:p w:rsidR="00180EA3" w:rsidRDefault="00BD1E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2000 North 3</w:t>
      </w:r>
      <w:r w:rsidRPr="00BD1E14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Street </w:t>
      </w:r>
    </w:p>
    <w:p w:rsidR="00180EA3" w:rsidRDefault="00BD1E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Monroe, La 71201</w:t>
      </w:r>
    </w:p>
    <w:p w:rsidR="00180EA3" w:rsidRDefault="00BD1E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318.355.1663</w:t>
      </w:r>
    </w:p>
    <w:p w:rsidR="00180EA3" w:rsidRDefault="00AB23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Nikifm2@yahoo.com</w:t>
      </w:r>
    </w:p>
    <w:p w:rsidR="00180EA3" w:rsidRDefault="00180E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8"/>
          <w:szCs w:val="8"/>
        </w:rPr>
      </w:pPr>
    </w:p>
    <w:p w:rsidR="00750B80" w:rsidRPr="008A6D24" w:rsidRDefault="00750B80" w:rsidP="00750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50B80" w:rsidRPr="009E20FA" w:rsidRDefault="00750B80" w:rsidP="00750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  <w:r w:rsidRPr="009E20FA">
        <w:rPr>
          <w:rFonts w:ascii="Arial" w:hAnsi="Arial" w:cs="Arial"/>
          <w:b/>
          <w:bCs/>
          <w:i/>
          <w:sz w:val="20"/>
          <w:szCs w:val="20"/>
        </w:rPr>
        <w:t>OBJECTIVE</w:t>
      </w:r>
    </w:p>
    <w:p w:rsidR="00750B80" w:rsidRDefault="00750B80" w:rsidP="00750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</w:p>
    <w:p w:rsidR="00A745C8" w:rsidRDefault="00750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50B80">
        <w:rPr>
          <w:rFonts w:ascii="Arial" w:hAnsi="Arial" w:cs="Arial"/>
          <w:bCs/>
          <w:sz w:val="20"/>
          <w:szCs w:val="20"/>
        </w:rPr>
        <w:t xml:space="preserve">To obtain </w:t>
      </w:r>
      <w:r w:rsidR="00F5305D">
        <w:rPr>
          <w:rFonts w:ascii="Arial" w:hAnsi="Arial" w:cs="Arial"/>
          <w:bCs/>
          <w:sz w:val="20"/>
          <w:szCs w:val="20"/>
        </w:rPr>
        <w:t>the Wellness Program Director position</w:t>
      </w:r>
      <w:r w:rsidR="00A745C8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where my strong </w:t>
      </w:r>
      <w:r w:rsidR="005965D9">
        <w:rPr>
          <w:rFonts w:ascii="Arial" w:hAnsi="Arial" w:cs="Arial"/>
          <w:bCs/>
          <w:sz w:val="20"/>
          <w:szCs w:val="20"/>
        </w:rPr>
        <w:t>management, sales</w:t>
      </w:r>
      <w:r w:rsidR="00F5305D">
        <w:rPr>
          <w:rFonts w:ascii="Arial" w:hAnsi="Arial" w:cs="Arial"/>
          <w:bCs/>
          <w:sz w:val="20"/>
          <w:szCs w:val="20"/>
        </w:rPr>
        <w:t xml:space="preserve">, extensive knowledge of new and innovative wellness programs and assessments, </w:t>
      </w:r>
      <w:r w:rsidR="005965D9">
        <w:rPr>
          <w:rFonts w:ascii="Arial" w:hAnsi="Arial" w:cs="Arial"/>
          <w:bCs/>
          <w:sz w:val="20"/>
          <w:szCs w:val="20"/>
        </w:rPr>
        <w:t xml:space="preserve">and </w:t>
      </w:r>
      <w:r w:rsidR="00F5305D">
        <w:rPr>
          <w:rFonts w:ascii="Arial" w:hAnsi="Arial" w:cs="Arial"/>
          <w:bCs/>
          <w:sz w:val="20"/>
          <w:szCs w:val="20"/>
        </w:rPr>
        <w:t xml:space="preserve">superb </w:t>
      </w:r>
      <w:r w:rsidR="005965D9">
        <w:rPr>
          <w:rFonts w:ascii="Arial" w:hAnsi="Arial" w:cs="Arial"/>
          <w:bCs/>
          <w:sz w:val="20"/>
          <w:szCs w:val="20"/>
        </w:rPr>
        <w:t xml:space="preserve"> leadership </w:t>
      </w:r>
      <w:r w:rsidR="00F5305D">
        <w:rPr>
          <w:rFonts w:ascii="Arial" w:hAnsi="Arial" w:cs="Arial"/>
          <w:bCs/>
          <w:sz w:val="20"/>
          <w:szCs w:val="20"/>
        </w:rPr>
        <w:t>skills</w:t>
      </w:r>
      <w:r w:rsidR="005965D9">
        <w:rPr>
          <w:rFonts w:ascii="Arial" w:hAnsi="Arial" w:cs="Arial"/>
          <w:bCs/>
          <w:sz w:val="20"/>
          <w:szCs w:val="20"/>
        </w:rPr>
        <w:t xml:space="preserve"> will</w:t>
      </w:r>
      <w:r>
        <w:rPr>
          <w:rFonts w:ascii="Arial" w:hAnsi="Arial" w:cs="Arial"/>
          <w:bCs/>
          <w:sz w:val="20"/>
          <w:szCs w:val="20"/>
        </w:rPr>
        <w:t xml:space="preserve"> be utilized to the fullest </w:t>
      </w:r>
      <w:r w:rsidR="00F5305D">
        <w:rPr>
          <w:rFonts w:ascii="Arial" w:hAnsi="Arial" w:cs="Arial"/>
          <w:bCs/>
          <w:sz w:val="20"/>
          <w:szCs w:val="20"/>
        </w:rPr>
        <w:t xml:space="preserve">potential </w:t>
      </w:r>
      <w:r>
        <w:rPr>
          <w:rFonts w:ascii="Arial" w:hAnsi="Arial" w:cs="Arial"/>
          <w:bCs/>
          <w:sz w:val="20"/>
          <w:szCs w:val="20"/>
        </w:rPr>
        <w:t xml:space="preserve">for both personal </w:t>
      </w:r>
      <w:r w:rsidR="00F5305D">
        <w:rPr>
          <w:rFonts w:ascii="Arial" w:hAnsi="Arial" w:cs="Arial"/>
          <w:bCs/>
          <w:sz w:val="20"/>
          <w:szCs w:val="20"/>
        </w:rPr>
        <w:t xml:space="preserve">and professional development and </w:t>
      </w:r>
      <w:r>
        <w:rPr>
          <w:rFonts w:ascii="Arial" w:hAnsi="Arial" w:cs="Arial"/>
          <w:bCs/>
          <w:sz w:val="20"/>
          <w:szCs w:val="20"/>
        </w:rPr>
        <w:t>advancement</w:t>
      </w:r>
      <w:r w:rsidR="000D22D1">
        <w:rPr>
          <w:rFonts w:ascii="Arial" w:hAnsi="Arial" w:cs="Arial"/>
          <w:bCs/>
          <w:sz w:val="20"/>
          <w:szCs w:val="20"/>
        </w:rPr>
        <w:t>.</w:t>
      </w:r>
    </w:p>
    <w:p w:rsidR="000D22D1" w:rsidRDefault="000D22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50B80" w:rsidRPr="009E20FA" w:rsidRDefault="00AB23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9E20FA">
        <w:rPr>
          <w:rFonts w:ascii="Arial" w:hAnsi="Arial" w:cs="Arial"/>
          <w:b/>
          <w:bCs/>
          <w:i/>
          <w:sz w:val="20"/>
          <w:szCs w:val="20"/>
        </w:rPr>
        <w:t>SUMMARY</w:t>
      </w:r>
      <w:r w:rsidR="005741DA" w:rsidRPr="009E20FA">
        <w:rPr>
          <w:rFonts w:ascii="Arial" w:hAnsi="Arial" w:cs="Arial"/>
          <w:b/>
          <w:i/>
          <w:sz w:val="20"/>
          <w:szCs w:val="20"/>
        </w:rPr>
        <w:t xml:space="preserve"> OF EXPERIENCE</w:t>
      </w:r>
    </w:p>
    <w:p w:rsidR="00E96A62" w:rsidRPr="005741DA" w:rsidRDefault="00E96A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965D9" w:rsidRDefault="00D3391F" w:rsidP="00BD1E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5965D9" w:rsidRPr="005965D9">
        <w:rPr>
          <w:rFonts w:ascii="Arial" w:hAnsi="Arial" w:cs="Arial"/>
          <w:sz w:val="20"/>
          <w:szCs w:val="20"/>
        </w:rPr>
        <w:t xml:space="preserve">+ years developing relationships, fundraising and </w:t>
      </w:r>
      <w:r w:rsidR="008A6D24" w:rsidRPr="005965D9">
        <w:rPr>
          <w:rFonts w:ascii="Arial" w:hAnsi="Arial" w:cs="Arial"/>
          <w:sz w:val="20"/>
          <w:szCs w:val="20"/>
        </w:rPr>
        <w:t>positively</w:t>
      </w:r>
      <w:r w:rsidR="005965D9" w:rsidRPr="005965D9">
        <w:rPr>
          <w:rFonts w:ascii="Arial" w:hAnsi="Arial" w:cs="Arial"/>
          <w:sz w:val="20"/>
          <w:szCs w:val="20"/>
        </w:rPr>
        <w:t xml:space="preserve"> training and supporting volunteers of</w:t>
      </w:r>
      <w:r w:rsidR="005965D9">
        <w:rPr>
          <w:rFonts w:ascii="Arial" w:hAnsi="Arial" w:cs="Arial"/>
          <w:sz w:val="20"/>
          <w:szCs w:val="20"/>
        </w:rPr>
        <w:t xml:space="preserve"> the American Heart Association.</w:t>
      </w:r>
    </w:p>
    <w:p w:rsidR="008A6D24" w:rsidRDefault="008A6D24" w:rsidP="00BD1E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grown the fundraising efforts of the AHA in NELA 200 %, and have collaborated with large corporations to ensure that the AHA efforts and resources are utilized within the community.</w:t>
      </w:r>
    </w:p>
    <w:p w:rsidR="00E96A62" w:rsidRPr="005965D9" w:rsidRDefault="008A6D24" w:rsidP="00BD1E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5965D9">
        <w:rPr>
          <w:rFonts w:ascii="Arial" w:hAnsi="Arial" w:cs="Arial"/>
          <w:sz w:val="20"/>
          <w:szCs w:val="20"/>
        </w:rPr>
        <w:t>1</w:t>
      </w:r>
      <w:r w:rsidR="00D3391F">
        <w:rPr>
          <w:rFonts w:ascii="Arial" w:hAnsi="Arial" w:cs="Arial"/>
          <w:sz w:val="20"/>
          <w:szCs w:val="20"/>
        </w:rPr>
        <w:t>7</w:t>
      </w:r>
      <w:r w:rsidRPr="005965D9">
        <w:rPr>
          <w:rFonts w:ascii="Arial" w:hAnsi="Arial" w:cs="Arial"/>
          <w:sz w:val="20"/>
          <w:szCs w:val="20"/>
        </w:rPr>
        <w:t xml:space="preserve">+ years of outside sales and account management experience, with proven track record of increasing revenue and company visibility and </w:t>
      </w:r>
      <w:r>
        <w:rPr>
          <w:rFonts w:ascii="Arial" w:hAnsi="Arial" w:cs="Arial"/>
          <w:sz w:val="20"/>
          <w:szCs w:val="20"/>
        </w:rPr>
        <w:t>initiatives.</w:t>
      </w:r>
    </w:p>
    <w:p w:rsidR="008A6D24" w:rsidRDefault="00E96A62" w:rsidP="00BD1E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Valued </w:t>
      </w:r>
      <w:r w:rsidR="005965D9">
        <w:rPr>
          <w:rFonts w:ascii="Arial" w:hAnsi="Arial" w:cs="Arial"/>
          <w:sz w:val="20"/>
          <w:szCs w:val="20"/>
        </w:rPr>
        <w:t xml:space="preserve">and respected </w:t>
      </w:r>
      <w:r>
        <w:rPr>
          <w:rFonts w:ascii="Arial" w:hAnsi="Arial" w:cs="Arial"/>
          <w:sz w:val="20"/>
          <w:szCs w:val="20"/>
        </w:rPr>
        <w:t xml:space="preserve">resource for </w:t>
      </w:r>
      <w:r w:rsidR="008A6D24">
        <w:rPr>
          <w:rFonts w:ascii="Arial" w:hAnsi="Arial" w:cs="Arial"/>
          <w:sz w:val="20"/>
          <w:szCs w:val="20"/>
        </w:rPr>
        <w:t>Executives, P</w:t>
      </w:r>
      <w:r>
        <w:rPr>
          <w:rFonts w:ascii="Arial" w:hAnsi="Arial" w:cs="Arial"/>
          <w:sz w:val="20"/>
          <w:szCs w:val="20"/>
        </w:rPr>
        <w:t>hysicians</w:t>
      </w:r>
      <w:r w:rsidR="005965D9">
        <w:rPr>
          <w:rFonts w:ascii="Arial" w:hAnsi="Arial" w:cs="Arial"/>
          <w:sz w:val="20"/>
          <w:szCs w:val="20"/>
        </w:rPr>
        <w:t xml:space="preserve">, </w:t>
      </w:r>
      <w:r w:rsidR="008A6D24">
        <w:rPr>
          <w:rFonts w:ascii="Arial" w:hAnsi="Arial" w:cs="Arial"/>
          <w:sz w:val="20"/>
          <w:szCs w:val="20"/>
        </w:rPr>
        <w:t>H</w:t>
      </w:r>
      <w:r w:rsidR="005965D9">
        <w:rPr>
          <w:rFonts w:ascii="Arial" w:hAnsi="Arial" w:cs="Arial"/>
          <w:sz w:val="20"/>
          <w:szCs w:val="20"/>
        </w:rPr>
        <w:t>ospitals</w:t>
      </w:r>
      <w:r w:rsidR="008A6D24">
        <w:rPr>
          <w:rFonts w:ascii="Arial" w:hAnsi="Arial" w:cs="Arial"/>
          <w:sz w:val="20"/>
          <w:szCs w:val="20"/>
        </w:rPr>
        <w:t>, Volunteers</w:t>
      </w:r>
      <w:r>
        <w:rPr>
          <w:rFonts w:ascii="Arial" w:hAnsi="Arial" w:cs="Arial"/>
          <w:sz w:val="20"/>
          <w:szCs w:val="20"/>
        </w:rPr>
        <w:t xml:space="preserve"> and staff in NELA for all to</w:t>
      </w:r>
      <w:r w:rsidR="005965D9">
        <w:rPr>
          <w:rFonts w:ascii="Arial" w:hAnsi="Arial" w:cs="Arial"/>
          <w:sz w:val="20"/>
          <w:szCs w:val="20"/>
        </w:rPr>
        <w:t xml:space="preserve">pics relating to </w:t>
      </w:r>
      <w:r w:rsidR="008A6D24">
        <w:rPr>
          <w:rFonts w:ascii="Arial" w:hAnsi="Arial" w:cs="Arial"/>
          <w:sz w:val="20"/>
          <w:szCs w:val="20"/>
        </w:rPr>
        <w:t xml:space="preserve">The American Heart Association and its </w:t>
      </w:r>
      <w:r w:rsidR="00F5305D">
        <w:rPr>
          <w:rFonts w:ascii="Arial" w:hAnsi="Arial" w:cs="Arial"/>
          <w:sz w:val="20"/>
          <w:szCs w:val="20"/>
        </w:rPr>
        <w:t>programs. Including but not limited too internal and external wellness programs and opportunities to increase the health and moral of employees, while positively affecting the company’s overall healthcare bottom line.</w:t>
      </w:r>
      <w:bookmarkStart w:id="0" w:name="_GoBack"/>
      <w:bookmarkEnd w:id="0"/>
    </w:p>
    <w:p w:rsidR="00E96A62" w:rsidRDefault="008A6D24" w:rsidP="00BD1E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Educating</w:t>
      </w:r>
      <w:r w:rsidR="005965D9">
        <w:rPr>
          <w:rFonts w:ascii="Arial" w:hAnsi="Arial" w:cs="Arial"/>
          <w:sz w:val="20"/>
          <w:szCs w:val="20"/>
        </w:rPr>
        <w:t>, recruiting volunteers</w:t>
      </w:r>
      <w:r>
        <w:rPr>
          <w:rFonts w:ascii="Arial" w:hAnsi="Arial" w:cs="Arial"/>
          <w:sz w:val="20"/>
          <w:szCs w:val="20"/>
        </w:rPr>
        <w:t>,</w:t>
      </w:r>
      <w:r w:rsidR="005965D9">
        <w:rPr>
          <w:rFonts w:ascii="Arial" w:hAnsi="Arial" w:cs="Arial"/>
          <w:sz w:val="20"/>
          <w:szCs w:val="20"/>
        </w:rPr>
        <w:t xml:space="preserve"> organizing and </w:t>
      </w:r>
      <w:r>
        <w:rPr>
          <w:rFonts w:ascii="Arial" w:hAnsi="Arial" w:cs="Arial"/>
          <w:sz w:val="20"/>
          <w:szCs w:val="20"/>
        </w:rPr>
        <w:t>implementing</w:t>
      </w:r>
      <w:r w:rsidR="005965D9">
        <w:rPr>
          <w:rFonts w:ascii="Arial" w:hAnsi="Arial" w:cs="Arial"/>
          <w:sz w:val="20"/>
          <w:szCs w:val="20"/>
        </w:rPr>
        <w:t xml:space="preserve"> events to support</w:t>
      </w:r>
      <w:r>
        <w:rPr>
          <w:rFonts w:ascii="Arial" w:hAnsi="Arial" w:cs="Arial"/>
          <w:sz w:val="20"/>
          <w:szCs w:val="20"/>
        </w:rPr>
        <w:t xml:space="preserve"> the American Heart Association in its NELA fundraising and education programs.</w:t>
      </w:r>
    </w:p>
    <w:p w:rsidR="005965D9" w:rsidRPr="009E20FA" w:rsidRDefault="009E20FA" w:rsidP="00BD1E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9E20FA">
        <w:rPr>
          <w:rFonts w:ascii="Arial" w:hAnsi="Arial" w:cs="Arial"/>
          <w:sz w:val="20"/>
          <w:szCs w:val="20"/>
        </w:rPr>
        <w:t>15</w:t>
      </w:r>
      <w:r w:rsidR="00BD1E14" w:rsidRPr="009E20FA">
        <w:rPr>
          <w:rFonts w:ascii="Arial" w:hAnsi="Arial" w:cs="Arial"/>
          <w:sz w:val="20"/>
          <w:szCs w:val="20"/>
        </w:rPr>
        <w:t xml:space="preserve"> years retail sales management experience including high volume, big box and </w:t>
      </w:r>
      <w:r w:rsidR="005965D9" w:rsidRPr="009E20FA">
        <w:rPr>
          <w:rFonts w:ascii="Arial" w:hAnsi="Arial" w:cs="Arial"/>
          <w:sz w:val="20"/>
          <w:szCs w:val="20"/>
        </w:rPr>
        <w:t xml:space="preserve">multi-store specialty locations, with revenue over </w:t>
      </w:r>
      <w:r>
        <w:rPr>
          <w:rFonts w:ascii="Arial" w:hAnsi="Arial" w:cs="Arial"/>
          <w:sz w:val="20"/>
          <w:szCs w:val="20"/>
        </w:rPr>
        <w:t xml:space="preserve">8 </w:t>
      </w:r>
      <w:r w:rsidR="005965D9" w:rsidRPr="009E20FA">
        <w:rPr>
          <w:rFonts w:ascii="Arial" w:hAnsi="Arial" w:cs="Arial"/>
          <w:sz w:val="20"/>
          <w:szCs w:val="20"/>
        </w:rPr>
        <w:t xml:space="preserve">million </w:t>
      </w:r>
      <w:r>
        <w:rPr>
          <w:rFonts w:ascii="Arial" w:hAnsi="Arial" w:cs="Arial"/>
          <w:sz w:val="20"/>
          <w:szCs w:val="20"/>
        </w:rPr>
        <w:t>dollars</w:t>
      </w:r>
      <w:r w:rsidR="005965D9" w:rsidRPr="009E20FA">
        <w:rPr>
          <w:rFonts w:ascii="Arial" w:hAnsi="Arial" w:cs="Arial"/>
          <w:sz w:val="20"/>
          <w:szCs w:val="20"/>
        </w:rPr>
        <w:t xml:space="preserve">. Remotely managed 13 retail stores in 3 states and was </w:t>
      </w:r>
      <w:r w:rsidR="008A6D24" w:rsidRPr="009E20FA">
        <w:rPr>
          <w:rFonts w:ascii="Arial" w:hAnsi="Arial" w:cs="Arial"/>
          <w:sz w:val="20"/>
          <w:szCs w:val="20"/>
        </w:rPr>
        <w:t>continuously</w:t>
      </w:r>
      <w:r w:rsidR="005965D9" w:rsidRPr="009E20FA">
        <w:rPr>
          <w:rFonts w:ascii="Arial" w:hAnsi="Arial" w:cs="Arial"/>
          <w:sz w:val="20"/>
          <w:szCs w:val="20"/>
        </w:rPr>
        <w:t xml:space="preserve"> in the top 10 national ranking of District Managers.</w:t>
      </w:r>
    </w:p>
    <w:p w:rsidR="00180EA3" w:rsidRDefault="00AB2357" w:rsidP="009C61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managerial skills with the ability to think strategically and negotiate efficiently.</w:t>
      </w:r>
    </w:p>
    <w:p w:rsidR="005965D9" w:rsidRDefault="009E20FA" w:rsidP="009C61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Budget minded and values the</w:t>
      </w:r>
      <w:r w:rsidR="005965D9">
        <w:rPr>
          <w:rFonts w:ascii="Arial" w:hAnsi="Arial" w:cs="Arial"/>
          <w:sz w:val="20"/>
          <w:szCs w:val="20"/>
        </w:rPr>
        <w:t xml:space="preserve"> importance of </w:t>
      </w:r>
      <w:r w:rsidR="008A6D24">
        <w:rPr>
          <w:rFonts w:ascii="Arial" w:hAnsi="Arial" w:cs="Arial"/>
          <w:sz w:val="20"/>
          <w:szCs w:val="20"/>
        </w:rPr>
        <w:t>balancing</w:t>
      </w:r>
      <w:r w:rsidR="005965D9">
        <w:rPr>
          <w:rFonts w:ascii="Arial" w:hAnsi="Arial" w:cs="Arial"/>
          <w:sz w:val="20"/>
          <w:szCs w:val="20"/>
        </w:rPr>
        <w:t xml:space="preserve"> a budget effectively.</w:t>
      </w:r>
    </w:p>
    <w:p w:rsidR="00180EA3" w:rsidRDefault="00AB2357" w:rsidP="009C61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Talented and determined individual who drives results.</w:t>
      </w:r>
    </w:p>
    <w:p w:rsidR="00180EA3" w:rsidRDefault="00AB2357" w:rsidP="009C61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Detail oriented, self-motivated, highly organized with ability to prioritize tasks.</w:t>
      </w:r>
    </w:p>
    <w:p w:rsidR="00180EA3" w:rsidRDefault="00AB2357" w:rsidP="009C61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Excellent communication, training, and team building skills.</w:t>
      </w:r>
    </w:p>
    <w:p w:rsidR="005965D9" w:rsidRDefault="005965D9" w:rsidP="009C61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Recognized in the community as a trusted and </w:t>
      </w:r>
      <w:r w:rsidR="008A6D24">
        <w:rPr>
          <w:rFonts w:ascii="Arial" w:hAnsi="Arial" w:cs="Arial"/>
          <w:sz w:val="20"/>
          <w:szCs w:val="20"/>
        </w:rPr>
        <w:t>confident leader.</w:t>
      </w:r>
    </w:p>
    <w:p w:rsidR="00180EA3" w:rsidRDefault="00180EA3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:rsidR="00180EA3" w:rsidRPr="00750B80" w:rsidRDefault="00AB2357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750B80">
        <w:rPr>
          <w:rFonts w:ascii="Arial" w:hAnsi="Arial" w:cs="Arial"/>
          <w:b/>
          <w:bCs/>
          <w:i/>
          <w:sz w:val="20"/>
          <w:szCs w:val="20"/>
        </w:rPr>
        <w:t>TECHNICAL EXPERTISE</w:t>
      </w:r>
      <w:r w:rsidRPr="00750B80">
        <w:rPr>
          <w:rFonts w:ascii="Arial" w:hAnsi="Arial" w:cs="Arial"/>
          <w:i/>
          <w:sz w:val="20"/>
          <w:szCs w:val="20"/>
        </w:rPr>
        <w:t xml:space="preserve"> </w:t>
      </w:r>
    </w:p>
    <w:p w:rsidR="00180EA3" w:rsidRDefault="00180EA3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8"/>
        </w:rPr>
      </w:pPr>
    </w:p>
    <w:p w:rsidR="00180EA3" w:rsidRDefault="00AB2357" w:rsidP="00BD1E14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all aspects of </w:t>
      </w:r>
      <w:r w:rsidR="00BD1E14">
        <w:rPr>
          <w:rFonts w:ascii="Arial" w:hAnsi="Arial" w:cs="Arial"/>
          <w:sz w:val="20"/>
          <w:szCs w:val="20"/>
        </w:rPr>
        <w:t xml:space="preserve">Microsoft Office, </w:t>
      </w:r>
      <w:r>
        <w:rPr>
          <w:rFonts w:ascii="Arial" w:hAnsi="Arial" w:cs="Arial"/>
          <w:sz w:val="20"/>
          <w:szCs w:val="20"/>
        </w:rPr>
        <w:t xml:space="preserve">Quark </w:t>
      </w:r>
      <w:r>
        <w:rPr>
          <w:rFonts w:ascii="Arial" w:hAnsi="Arial" w:cs="Arial"/>
          <w:color w:val="000000"/>
          <w:sz w:val="20"/>
          <w:szCs w:val="20"/>
        </w:rPr>
        <w:t>Xpress</w:t>
      </w:r>
      <w:r>
        <w:rPr>
          <w:rFonts w:ascii="Arial" w:hAnsi="Arial" w:cs="Arial"/>
          <w:sz w:val="20"/>
          <w:szCs w:val="20"/>
        </w:rPr>
        <w:t xml:space="preserve">, Adobe </w:t>
      </w:r>
      <w:r w:rsidR="008A6D24">
        <w:rPr>
          <w:rFonts w:ascii="Arial" w:hAnsi="Arial" w:cs="Arial"/>
          <w:color w:val="000000"/>
          <w:sz w:val="20"/>
          <w:szCs w:val="20"/>
        </w:rPr>
        <w:t>Photoshop</w:t>
      </w:r>
      <w:r>
        <w:rPr>
          <w:rFonts w:ascii="Arial" w:hAnsi="Arial" w:cs="Arial"/>
          <w:sz w:val="20"/>
          <w:szCs w:val="20"/>
        </w:rPr>
        <w:t xml:space="preserve"> 7.0, Lotus Notes, TaP, </w:t>
      </w:r>
      <w:r w:rsidR="00BD1E14">
        <w:rPr>
          <w:rFonts w:ascii="Arial" w:hAnsi="Arial" w:cs="Arial"/>
          <w:sz w:val="20"/>
          <w:szCs w:val="20"/>
        </w:rPr>
        <w:t>, and Paint Shop Pro and publishing programs.</w:t>
      </w:r>
      <w:r w:rsidR="008A6D24">
        <w:rPr>
          <w:rFonts w:ascii="Arial" w:hAnsi="Arial" w:cs="Arial"/>
          <w:sz w:val="20"/>
          <w:szCs w:val="20"/>
        </w:rPr>
        <w:t xml:space="preserve"> Easily understand and adapt to new programs and software.</w:t>
      </w:r>
    </w:p>
    <w:p w:rsidR="00750B80" w:rsidRDefault="00750B80" w:rsidP="00BD1E14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D1E14" w:rsidRDefault="00BD1E14" w:rsidP="00BD1E14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:rsidR="00180EA3" w:rsidRDefault="00AB2357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  <w:r w:rsidRPr="00750B80">
        <w:rPr>
          <w:rFonts w:ascii="Arial" w:hAnsi="Arial" w:cs="Arial"/>
          <w:b/>
          <w:bCs/>
          <w:i/>
          <w:sz w:val="20"/>
          <w:szCs w:val="20"/>
        </w:rPr>
        <w:t>EXPERIENCE</w:t>
      </w:r>
    </w:p>
    <w:p w:rsidR="00D3391F" w:rsidRDefault="00D3391F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</w:p>
    <w:p w:rsidR="00D3391F" w:rsidRDefault="00D3391F" w:rsidP="00D3391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Green Light Development, LLC</w:t>
      </w:r>
    </w:p>
    <w:p w:rsidR="00D3391F" w:rsidRDefault="00D3391F" w:rsidP="00D3391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VP of Planning and Development September 2013 – Present</w:t>
      </w:r>
    </w:p>
    <w:p w:rsidR="00D3391F" w:rsidRDefault="00D3391F" w:rsidP="00D3391F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non-profit organizations fundraising campaigns.</w:t>
      </w:r>
    </w:p>
    <w:p w:rsidR="00D3391F" w:rsidRDefault="00D3391F" w:rsidP="00D3391F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Educate and promote community of such organizations.</w:t>
      </w:r>
    </w:p>
    <w:p w:rsidR="00D3391F" w:rsidRDefault="00D3391F" w:rsidP="00D3391F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Recruit, train and support volunteer workforce.</w:t>
      </w:r>
    </w:p>
    <w:p w:rsidR="00D3391F" w:rsidRDefault="00D3391F" w:rsidP="00D3391F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D3391F">
        <w:rPr>
          <w:rFonts w:ascii="Arial" w:hAnsi="Arial" w:cs="Arial"/>
          <w:sz w:val="20"/>
          <w:szCs w:val="20"/>
        </w:rPr>
        <w:t xml:space="preserve">Partner with local business to secure support of programs. </w:t>
      </w:r>
    </w:p>
    <w:p w:rsidR="00D3391F" w:rsidRPr="00D3391F" w:rsidRDefault="00D3391F" w:rsidP="00D3391F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D3391F">
        <w:rPr>
          <w:rFonts w:ascii="Arial" w:hAnsi="Arial" w:cs="Arial"/>
          <w:sz w:val="20"/>
          <w:szCs w:val="20"/>
        </w:rPr>
        <w:t>Manage and maintain database of sponsors, supports, volunteers, and donors.</w:t>
      </w:r>
    </w:p>
    <w:p w:rsidR="00D3391F" w:rsidRDefault="00D3391F" w:rsidP="00D3391F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and submit grant request for additional funding.</w:t>
      </w:r>
    </w:p>
    <w:p w:rsidR="00D3391F" w:rsidRDefault="00D3391F" w:rsidP="00D3391F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founders and ED’s to improve organizations marketing, business plan and long term goals.</w:t>
      </w:r>
    </w:p>
    <w:p w:rsidR="00D3391F" w:rsidRPr="00750B80" w:rsidRDefault="00D3391F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</w:p>
    <w:p w:rsidR="00BD1E14" w:rsidRPr="00750B80" w:rsidRDefault="00BD1E14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16"/>
          <w:szCs w:val="16"/>
        </w:rPr>
      </w:pPr>
    </w:p>
    <w:p w:rsidR="00D3391F" w:rsidRDefault="00D3391F" w:rsidP="00BD1E14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D1E14" w:rsidRDefault="00BD1E14" w:rsidP="00BD1E14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American Heart Association</w:t>
      </w:r>
    </w:p>
    <w:p w:rsidR="00BD1E14" w:rsidRDefault="00BD1E14" w:rsidP="00BD1E14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Regional</w:t>
      </w:r>
      <w:r w:rsidR="00FA4C78">
        <w:rPr>
          <w:rFonts w:ascii="Arial" w:hAnsi="Arial" w:cs="Arial"/>
          <w:b/>
          <w:bCs/>
          <w:sz w:val="20"/>
          <w:szCs w:val="20"/>
        </w:rPr>
        <w:t xml:space="preserve"> Executive Director </w:t>
      </w:r>
      <w:r>
        <w:rPr>
          <w:rFonts w:ascii="Arial" w:hAnsi="Arial" w:cs="Arial"/>
          <w:b/>
          <w:bCs/>
          <w:sz w:val="20"/>
          <w:szCs w:val="20"/>
        </w:rPr>
        <w:t xml:space="preserve">June 2009 </w:t>
      </w:r>
      <w:r w:rsidR="00FA4C78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3391F">
        <w:rPr>
          <w:rFonts w:ascii="Arial" w:hAnsi="Arial" w:cs="Arial"/>
          <w:b/>
          <w:bCs/>
          <w:sz w:val="20"/>
          <w:szCs w:val="20"/>
        </w:rPr>
        <w:t>September 2013</w:t>
      </w:r>
    </w:p>
    <w:p w:rsidR="00BD1E14" w:rsidRDefault="00BD1E14" w:rsidP="00BD1E14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 and secure sponsors of 3 events in NELA. Annual revenue of over $250,000.</w:t>
      </w:r>
    </w:p>
    <w:p w:rsidR="00750B80" w:rsidRDefault="00750B80" w:rsidP="00BD1E14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Community educator and liaison for the American Heart Association’s </w:t>
      </w:r>
      <w:r w:rsidR="009E20FA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mployee </w:t>
      </w:r>
      <w:r w:rsidR="009E20FA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ellness</w:t>
      </w:r>
      <w:r w:rsidR="009E20FA">
        <w:rPr>
          <w:rFonts w:ascii="Arial" w:hAnsi="Arial" w:cs="Arial"/>
          <w:sz w:val="20"/>
          <w:szCs w:val="20"/>
        </w:rPr>
        <w:t xml:space="preserve"> campaign, Healthy Lives program, Go Red for Women program, Community Teaching Gardens, Life’s simple 7 and The Power to End Stroke programs.</w:t>
      </w:r>
    </w:p>
    <w:p w:rsidR="00BD1E14" w:rsidRDefault="00BD1E14" w:rsidP="00BD1E14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Recruit, train and support volunteer workforce.</w:t>
      </w:r>
    </w:p>
    <w:p w:rsidR="0070639D" w:rsidRDefault="0070639D" w:rsidP="00BD1E14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Partner with</w:t>
      </w:r>
      <w:r w:rsidR="009E20FA">
        <w:rPr>
          <w:rFonts w:ascii="Arial" w:hAnsi="Arial" w:cs="Arial"/>
          <w:sz w:val="20"/>
          <w:szCs w:val="20"/>
        </w:rPr>
        <w:t xml:space="preserve"> local</w:t>
      </w:r>
      <w:r>
        <w:rPr>
          <w:rFonts w:ascii="Arial" w:hAnsi="Arial" w:cs="Arial"/>
          <w:sz w:val="20"/>
          <w:szCs w:val="20"/>
        </w:rPr>
        <w:t xml:space="preserve"> Cause Sponsors for year round activation of START! and Go Red for Women.</w:t>
      </w:r>
    </w:p>
    <w:p w:rsidR="00BD1E14" w:rsidRDefault="00BD1E14" w:rsidP="00BD1E14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public awareness of the AHA by attending health fairs and </w:t>
      </w:r>
      <w:r w:rsidR="005741DA">
        <w:rPr>
          <w:rFonts w:ascii="Arial" w:hAnsi="Arial" w:cs="Arial"/>
          <w:sz w:val="20"/>
          <w:szCs w:val="20"/>
        </w:rPr>
        <w:t>conducting educational seminars, as well as radio and television appearances in support of the events and the message of the AHA.</w:t>
      </w:r>
    </w:p>
    <w:p w:rsidR="00BD1E14" w:rsidRDefault="00BD1E14" w:rsidP="00BD1E14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and maintain database of sponsors, supports, volunteers, and donors.</w:t>
      </w:r>
    </w:p>
    <w:p w:rsidR="00BD1E14" w:rsidRDefault="005741DA" w:rsidP="00BD1E14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and submit grant request for additional funding.</w:t>
      </w:r>
    </w:p>
    <w:p w:rsidR="005741DA" w:rsidRDefault="005741DA" w:rsidP="005741D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80EA3" w:rsidRDefault="00AB2357" w:rsidP="005741D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Mimi Maternity </w:t>
      </w:r>
    </w:p>
    <w:p w:rsidR="00180EA3" w:rsidRDefault="00AB2357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District Manager April 2003 - May 2005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Strategic leader for the profitability of 13 retail stores with an annual volume of over 8 million dollars.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Network, recruit, train and develop quality talent and productive teams.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sales goals and projections based on current trend.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 all aspects of profitability using P&amp;L reports.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Oversee entire district retail functions including sales improvement programs, cash management of monthly deposits, operational audits, and inventory control.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and maintain a strong customer base by ensuring that excellent customer service is the top priority within the district.</w:t>
      </w:r>
    </w:p>
    <w:p w:rsidR="00180EA3" w:rsidRPr="005741DA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compliance with all corporate initiatives and visual directions.</w:t>
      </w:r>
    </w:p>
    <w:p w:rsidR="005741DA" w:rsidRDefault="005741DA" w:rsidP="005741D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80EA3" w:rsidRDefault="00180EA3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8"/>
        </w:rPr>
      </w:pPr>
    </w:p>
    <w:p w:rsidR="00180EA3" w:rsidRDefault="00AB2357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Gap Inc., San Francisco, CA (corporate headquarters)</w:t>
      </w:r>
    </w:p>
    <w:p w:rsidR="00180EA3" w:rsidRDefault="00AB2357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Visual Merchandiser, 2001 - </w:t>
      </w:r>
      <w:r w:rsidR="00186D83">
        <w:rPr>
          <w:rFonts w:ascii="Arial" w:hAnsi="Arial" w:cs="Arial"/>
          <w:b/>
          <w:bCs/>
          <w:sz w:val="20"/>
          <w:szCs w:val="20"/>
        </w:rPr>
        <w:t>2003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Partner with merchants and marketing to concept and execute window strategies.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Interface with cross-divisional field </w:t>
      </w:r>
      <w:r>
        <w:rPr>
          <w:rFonts w:ascii="Arial" w:hAnsi="Arial" w:cs="Arial"/>
          <w:color w:val="000000"/>
          <w:sz w:val="20"/>
          <w:szCs w:val="20"/>
        </w:rPr>
        <w:t>representatives</w:t>
      </w:r>
      <w:r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color w:val="000000"/>
          <w:sz w:val="20"/>
          <w:szCs w:val="20"/>
        </w:rPr>
        <w:t>training</w:t>
      </w:r>
      <w:r>
        <w:rPr>
          <w:rFonts w:ascii="Arial" w:hAnsi="Arial" w:cs="Arial"/>
          <w:sz w:val="20"/>
          <w:szCs w:val="20"/>
        </w:rPr>
        <w:t xml:space="preserve"> of corporate visual standards.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and produce Seasonal Overview books, window in-prints, </w:t>
      </w:r>
      <w:r>
        <w:rPr>
          <w:rFonts w:ascii="Arial" w:hAnsi="Arial" w:cs="Arial"/>
          <w:color w:val="000000"/>
          <w:sz w:val="20"/>
          <w:szCs w:val="20"/>
        </w:rPr>
        <w:t>signage</w:t>
      </w:r>
      <w:r>
        <w:rPr>
          <w:rFonts w:ascii="Arial" w:hAnsi="Arial" w:cs="Arial"/>
          <w:sz w:val="20"/>
          <w:szCs w:val="20"/>
        </w:rPr>
        <w:t>, and visual direction memos.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Participate in bi-weekly high level marketing meetings </w:t>
      </w:r>
      <w:r>
        <w:rPr>
          <w:rFonts w:ascii="Arial" w:hAnsi="Arial" w:cs="Arial"/>
          <w:color w:val="000000"/>
          <w:sz w:val="20"/>
          <w:szCs w:val="20"/>
        </w:rPr>
        <w:t>regarding</w:t>
      </w:r>
      <w:r>
        <w:rPr>
          <w:rFonts w:ascii="Arial" w:hAnsi="Arial" w:cs="Arial"/>
          <w:sz w:val="20"/>
          <w:szCs w:val="20"/>
        </w:rPr>
        <w:t xml:space="preserve"> business plans and visual strategies.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 through and training of field management and visual managers </w:t>
      </w:r>
      <w:r>
        <w:rPr>
          <w:rFonts w:ascii="Arial" w:hAnsi="Arial" w:cs="Arial"/>
          <w:color w:val="000000"/>
          <w:sz w:val="20"/>
          <w:szCs w:val="20"/>
        </w:rPr>
        <w:t>regarding</w:t>
      </w:r>
      <w:r>
        <w:rPr>
          <w:rFonts w:ascii="Arial" w:hAnsi="Arial" w:cs="Arial"/>
          <w:sz w:val="20"/>
          <w:szCs w:val="20"/>
        </w:rPr>
        <w:t xml:space="preserve"> window concepts and execution of current in store visual projects.</w:t>
      </w:r>
    </w:p>
    <w:p w:rsidR="00180EA3" w:rsidRDefault="00AB2357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E20FA" w:rsidRDefault="009E20FA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80EA3" w:rsidRDefault="00AB2357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Gap </w:t>
      </w:r>
      <w:r w:rsidR="009E20FA">
        <w:rPr>
          <w:rFonts w:ascii="Arial" w:hAnsi="Arial" w:cs="Arial"/>
          <w:b/>
          <w:bCs/>
          <w:sz w:val="20"/>
          <w:szCs w:val="20"/>
        </w:rPr>
        <w:t>Inc.</w:t>
      </w:r>
      <w:r>
        <w:rPr>
          <w:rFonts w:ascii="Arial" w:hAnsi="Arial" w:cs="Arial"/>
          <w:b/>
          <w:bCs/>
          <w:sz w:val="20"/>
          <w:szCs w:val="20"/>
        </w:rPr>
        <w:t>, Vacaville, CA</w:t>
      </w:r>
    </w:p>
    <w:p w:rsidR="00180EA3" w:rsidRDefault="00AB2357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Store Merchandising Manager, 1996 - 2001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Supervised</w:t>
      </w:r>
      <w:r>
        <w:rPr>
          <w:rFonts w:ascii="Arial" w:hAnsi="Arial" w:cs="Arial"/>
          <w:sz w:val="20"/>
          <w:szCs w:val="20"/>
        </w:rPr>
        <w:t xml:space="preserve"> all planning, mapping, and </w:t>
      </w:r>
      <w:r>
        <w:rPr>
          <w:rFonts w:ascii="Arial" w:hAnsi="Arial" w:cs="Arial"/>
          <w:color w:val="000000"/>
          <w:sz w:val="20"/>
          <w:szCs w:val="20"/>
        </w:rPr>
        <w:t>execution</w:t>
      </w:r>
      <w:r>
        <w:rPr>
          <w:rFonts w:ascii="Arial" w:hAnsi="Arial" w:cs="Arial"/>
          <w:sz w:val="20"/>
          <w:szCs w:val="20"/>
        </w:rPr>
        <w:t xml:space="preserve"> of merchandise presentations.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 staff and management team on corporate merchandising standards, best practices, and visual merchandising concepts.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training all department merchandise managers.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 integrity of window directives and in-store marketing </w:t>
      </w:r>
      <w:r>
        <w:rPr>
          <w:rFonts w:ascii="Arial" w:hAnsi="Arial" w:cs="Arial"/>
          <w:color w:val="000000"/>
          <w:sz w:val="20"/>
          <w:szCs w:val="20"/>
        </w:rPr>
        <w:t>initiatives</w:t>
      </w:r>
      <w:r>
        <w:rPr>
          <w:rFonts w:ascii="Arial" w:hAnsi="Arial" w:cs="Arial"/>
          <w:sz w:val="20"/>
          <w:szCs w:val="20"/>
        </w:rPr>
        <w:t xml:space="preserve"> according to corporate direction.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 </w:t>
      </w:r>
      <w:r>
        <w:rPr>
          <w:rFonts w:ascii="Arial" w:hAnsi="Arial" w:cs="Arial"/>
          <w:color w:val="000000"/>
          <w:sz w:val="20"/>
          <w:szCs w:val="20"/>
        </w:rPr>
        <w:t>store visits</w:t>
      </w:r>
      <w:r>
        <w:rPr>
          <w:rFonts w:ascii="Arial" w:hAnsi="Arial" w:cs="Arial"/>
          <w:sz w:val="20"/>
          <w:szCs w:val="20"/>
        </w:rPr>
        <w:t xml:space="preserve"> with company executives.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Interface</w:t>
      </w:r>
      <w:r>
        <w:rPr>
          <w:rFonts w:ascii="Arial" w:hAnsi="Arial" w:cs="Arial"/>
          <w:sz w:val="20"/>
          <w:szCs w:val="20"/>
        </w:rPr>
        <w:t xml:space="preserve"> with corporate merchants to define business </w:t>
      </w:r>
      <w:r>
        <w:rPr>
          <w:rFonts w:ascii="Arial" w:hAnsi="Arial" w:cs="Arial"/>
          <w:color w:val="000000"/>
          <w:sz w:val="20"/>
          <w:szCs w:val="20"/>
        </w:rPr>
        <w:t>opportunities</w:t>
      </w:r>
      <w:r>
        <w:rPr>
          <w:rFonts w:ascii="Arial" w:hAnsi="Arial" w:cs="Arial"/>
          <w:sz w:val="20"/>
          <w:szCs w:val="20"/>
        </w:rPr>
        <w:t xml:space="preserve"> within the store.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Participate as a team </w:t>
      </w:r>
      <w:r>
        <w:rPr>
          <w:rFonts w:ascii="Arial" w:hAnsi="Arial" w:cs="Arial"/>
          <w:color w:val="000000"/>
          <w:sz w:val="20"/>
          <w:szCs w:val="20"/>
        </w:rPr>
        <w:t>captain</w:t>
      </w:r>
      <w:r>
        <w:rPr>
          <w:rFonts w:ascii="Arial" w:hAnsi="Arial" w:cs="Arial"/>
          <w:sz w:val="20"/>
          <w:szCs w:val="20"/>
        </w:rPr>
        <w:t xml:space="preserve"> in new store openings and re-models.</w:t>
      </w:r>
    </w:p>
    <w:p w:rsidR="00180EA3" w:rsidRDefault="00AB2357" w:rsidP="009C613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Planning and coordinating of propping, </w:t>
      </w:r>
      <w:r>
        <w:rPr>
          <w:rFonts w:ascii="Arial" w:hAnsi="Arial" w:cs="Arial"/>
          <w:color w:val="000000"/>
          <w:sz w:val="20"/>
          <w:szCs w:val="20"/>
        </w:rPr>
        <w:t>fixturing</w:t>
      </w:r>
      <w:r>
        <w:rPr>
          <w:rFonts w:ascii="Arial" w:hAnsi="Arial" w:cs="Arial"/>
          <w:sz w:val="20"/>
          <w:szCs w:val="20"/>
        </w:rPr>
        <w:t xml:space="preserve"> and merchandise in relation to new flow dates.</w:t>
      </w:r>
    </w:p>
    <w:p w:rsidR="00180EA3" w:rsidRDefault="00180EA3" w:rsidP="009C613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:rsidR="005741DA" w:rsidRDefault="005741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80EA3" w:rsidRDefault="009E20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 related r</w:t>
      </w:r>
      <w:r w:rsidR="00AB2357">
        <w:rPr>
          <w:rFonts w:ascii="Arial" w:hAnsi="Arial" w:cs="Arial"/>
          <w:b/>
          <w:bCs/>
          <w:sz w:val="20"/>
          <w:szCs w:val="20"/>
        </w:rPr>
        <w:t>eferences available upon request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9E20FA" w:rsidRDefault="009E20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9E20FA" w:rsidRDefault="009E20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Written letters of recommendation showing credibility with in the community upon request.</w:t>
      </w:r>
    </w:p>
    <w:p w:rsidR="00AB2357" w:rsidRDefault="00AB2357">
      <w:pPr>
        <w:widowControl w:val="0"/>
        <w:autoSpaceDE w:val="0"/>
        <w:autoSpaceDN w:val="0"/>
        <w:adjustRightInd w:val="0"/>
        <w:spacing w:after="0" w:line="240" w:lineRule="auto"/>
        <w:rPr>
          <w:ins w:id="1" w:author="Unknown"/>
          <w:rFonts w:ascii="Arial" w:hAnsi="Arial" w:cs="Arial"/>
          <w:color w:val="0000FF"/>
          <w:sz w:val="20"/>
          <w:szCs w:val="20"/>
        </w:rPr>
      </w:pPr>
    </w:p>
    <w:sectPr w:rsidR="00AB2357" w:rsidSect="00180E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B57" w:rsidRDefault="007B3B57" w:rsidP="00D3391F">
      <w:pPr>
        <w:spacing w:after="0" w:line="240" w:lineRule="auto"/>
      </w:pPr>
      <w:r>
        <w:separator/>
      </w:r>
    </w:p>
  </w:endnote>
  <w:endnote w:type="continuationSeparator" w:id="0">
    <w:p w:rsidR="007B3B57" w:rsidRDefault="007B3B57" w:rsidP="00D3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B57" w:rsidRDefault="007B3B57" w:rsidP="00D3391F">
      <w:pPr>
        <w:spacing w:after="0" w:line="240" w:lineRule="auto"/>
      </w:pPr>
      <w:r>
        <w:separator/>
      </w:r>
    </w:p>
  </w:footnote>
  <w:footnote w:type="continuationSeparator" w:id="0">
    <w:p w:rsidR="007B3B57" w:rsidRDefault="007B3B57" w:rsidP="00D33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6C84A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27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9C613A"/>
    <w:rsid w:val="00096F12"/>
    <w:rsid w:val="000D22D1"/>
    <w:rsid w:val="000F118F"/>
    <w:rsid w:val="00124414"/>
    <w:rsid w:val="00180EA3"/>
    <w:rsid w:val="00186D83"/>
    <w:rsid w:val="001B2D0C"/>
    <w:rsid w:val="002054DB"/>
    <w:rsid w:val="00213F98"/>
    <w:rsid w:val="002618D0"/>
    <w:rsid w:val="00280378"/>
    <w:rsid w:val="004B6DF9"/>
    <w:rsid w:val="005741DA"/>
    <w:rsid w:val="005965D9"/>
    <w:rsid w:val="006446FC"/>
    <w:rsid w:val="00663D47"/>
    <w:rsid w:val="0070639D"/>
    <w:rsid w:val="00750B80"/>
    <w:rsid w:val="007B3B57"/>
    <w:rsid w:val="007E03D7"/>
    <w:rsid w:val="007E5F1C"/>
    <w:rsid w:val="008A6D24"/>
    <w:rsid w:val="00952466"/>
    <w:rsid w:val="009C613A"/>
    <w:rsid w:val="009E20FA"/>
    <w:rsid w:val="00A745C8"/>
    <w:rsid w:val="00AB2357"/>
    <w:rsid w:val="00B74C26"/>
    <w:rsid w:val="00BC46FB"/>
    <w:rsid w:val="00BD1E14"/>
    <w:rsid w:val="00D3391F"/>
    <w:rsid w:val="00DC277A"/>
    <w:rsid w:val="00E96A62"/>
    <w:rsid w:val="00F5305D"/>
    <w:rsid w:val="00FA4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A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3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91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33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91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A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319D5-7039-450C-91A0-9ABF2A7A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GLD</cp:lastModifiedBy>
  <cp:revision>2</cp:revision>
  <cp:lastPrinted>2012-11-19T14:36:00Z</cp:lastPrinted>
  <dcterms:created xsi:type="dcterms:W3CDTF">2014-05-16T15:31:00Z</dcterms:created>
  <dcterms:modified xsi:type="dcterms:W3CDTF">2014-05-16T15:31:00Z</dcterms:modified>
</cp:coreProperties>
</file>